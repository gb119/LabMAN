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1D4" w:rsidRDefault="00C971D4" w:rsidP="00C971D4">
      <w:pPr>
        <w:rPr>
          <w:rFonts w:ascii="Arial" w:hAnsi="Arial" w:cs="Arial"/>
          <w:b/>
          <w:sz w:val="22"/>
          <w:szCs w:val="22"/>
          <w:u w:val="single"/>
        </w:rPr>
      </w:pPr>
      <w:r w:rsidRPr="00C971D4">
        <w:rPr>
          <w:rFonts w:ascii="Arial" w:hAnsi="Arial" w:cs="Arial"/>
          <w:b/>
          <w:sz w:val="22"/>
          <w:szCs w:val="22"/>
          <w:u w:val="single"/>
        </w:rPr>
        <w:t xml:space="preserve">Topological </w:t>
      </w:r>
      <w:proofErr w:type="spellStart"/>
      <w:r w:rsidRPr="00C971D4">
        <w:rPr>
          <w:rFonts w:ascii="Arial" w:hAnsi="Arial" w:cs="Arial"/>
          <w:b/>
          <w:sz w:val="22"/>
          <w:szCs w:val="22"/>
          <w:u w:val="single"/>
        </w:rPr>
        <w:t>Spintronic</w:t>
      </w:r>
      <w:bookmarkStart w:id="0" w:name="_GoBack"/>
      <w:bookmarkEnd w:id="0"/>
      <w:r w:rsidRPr="00C971D4">
        <w:rPr>
          <w:rFonts w:ascii="Arial" w:hAnsi="Arial" w:cs="Arial"/>
          <w:b/>
          <w:sz w:val="22"/>
          <w:szCs w:val="22"/>
          <w:u w:val="single"/>
        </w:rPr>
        <w:t>s</w:t>
      </w:r>
      <w:proofErr w:type="spellEnd"/>
    </w:p>
    <w:p w:rsidR="00C971D4" w:rsidRDefault="00C971D4" w:rsidP="00C971D4">
      <w:pPr>
        <w:rPr>
          <w:rFonts w:ascii="Arial" w:hAnsi="Arial" w:cs="Arial"/>
          <w:sz w:val="22"/>
          <w:szCs w:val="22"/>
        </w:rPr>
      </w:pPr>
      <w:r>
        <w:rPr>
          <w:rFonts w:ascii="Arial" w:hAnsi="Arial" w:cs="Arial"/>
          <w:sz w:val="22"/>
          <w:szCs w:val="22"/>
        </w:rPr>
        <w:t>Dr Gavin Burnell</w:t>
      </w:r>
    </w:p>
    <w:p w:rsidR="00C971D4" w:rsidRPr="00C971D4" w:rsidRDefault="00C971D4" w:rsidP="00C971D4">
      <w:pPr>
        <w:rPr>
          <w:rFonts w:ascii="Arial" w:hAnsi="Arial" w:cs="Arial"/>
          <w:sz w:val="22"/>
          <w:szCs w:val="22"/>
        </w:rPr>
      </w:pPr>
      <w:r>
        <w:rPr>
          <w:rFonts w:ascii="Arial" w:hAnsi="Arial" w:cs="Arial"/>
          <w:sz w:val="22"/>
          <w:szCs w:val="22"/>
        </w:rPr>
        <w:t>Prof Rik Brydson</w:t>
      </w:r>
    </w:p>
    <w:p w:rsidR="00C971D4" w:rsidRPr="00C971D4" w:rsidRDefault="00C971D4" w:rsidP="00C971D4">
      <w:pPr>
        <w:jc w:val="both"/>
        <w:rPr>
          <w:rFonts w:ascii="Arial" w:hAnsi="Arial" w:cs="Arial"/>
          <w:sz w:val="22"/>
          <w:szCs w:val="22"/>
        </w:rPr>
      </w:pPr>
    </w:p>
    <w:p w:rsidR="00C971D4" w:rsidRDefault="00C971D4" w:rsidP="00C971D4">
      <w:pPr>
        <w:jc w:val="both"/>
        <w:rPr>
          <w:rFonts w:ascii="Arial" w:hAnsi="Arial" w:cs="Arial"/>
          <w:sz w:val="22"/>
          <w:szCs w:val="22"/>
        </w:rPr>
      </w:pPr>
      <w:r w:rsidRPr="00C971D4">
        <w:rPr>
          <w:rFonts w:ascii="Arial" w:hAnsi="Arial" w:cs="Arial"/>
          <w:sz w:val="22"/>
          <w:szCs w:val="22"/>
        </w:rPr>
        <w:t>Recent years have seen an explosion in the interest in materials where a large spin-orbit interaction can lead to a non-trivial topological order of the band structure.</w:t>
      </w:r>
    </w:p>
    <w:p w:rsidR="00C971D4" w:rsidRPr="00C971D4" w:rsidRDefault="00C971D4" w:rsidP="00C971D4">
      <w:pPr>
        <w:jc w:val="both"/>
        <w:rPr>
          <w:rFonts w:ascii="Arial" w:hAnsi="Arial" w:cs="Arial"/>
          <w:sz w:val="22"/>
          <w:szCs w:val="22"/>
        </w:rPr>
      </w:pPr>
      <w:r w:rsidRPr="00C971D4">
        <w:rPr>
          <w:rFonts w:ascii="Arial" w:hAnsi="Arial" w:cs="Arial"/>
          <w:sz w:val="22"/>
          <w:szCs w:val="22"/>
        </w:rPr>
        <w:t xml:space="preserve">Through their crystal structure and peculiar band-structure lead to symmetry protected surface states. Of particular interest is the study of proximity effects between topological insulator materials and </w:t>
      </w:r>
      <w:proofErr w:type="spellStart"/>
      <w:ins w:id="1" w:author="Gavin Burnell" w:date="2015-11-24T19:10:00Z">
        <w:r w:rsidR="0046367C">
          <w:rPr>
            <w:rFonts w:ascii="Arial" w:hAnsi="Arial" w:cs="Arial"/>
            <w:sz w:val="22"/>
            <w:szCs w:val="22"/>
          </w:rPr>
          <w:t>f</w:t>
        </w:r>
      </w:ins>
      <w:del w:id="2" w:author="Gavin Burnell" w:date="2015-11-24T19:10:00Z">
        <w:r w:rsidRPr="00C971D4" w:rsidDel="0046367C">
          <w:rPr>
            <w:rFonts w:ascii="Arial" w:hAnsi="Arial" w:cs="Arial"/>
            <w:sz w:val="22"/>
            <w:szCs w:val="22"/>
          </w:rPr>
          <w:delText>g</w:delText>
        </w:r>
      </w:del>
      <w:r w:rsidRPr="00C971D4">
        <w:rPr>
          <w:rFonts w:ascii="Arial" w:hAnsi="Arial" w:cs="Arial"/>
          <w:sz w:val="22"/>
          <w:szCs w:val="22"/>
        </w:rPr>
        <w:t>erromagnets</w:t>
      </w:r>
      <w:proofErr w:type="spellEnd"/>
      <w:r w:rsidRPr="00C971D4">
        <w:rPr>
          <w:rFonts w:ascii="Arial" w:hAnsi="Arial" w:cs="Arial"/>
          <w:sz w:val="22"/>
          <w:szCs w:val="22"/>
        </w:rPr>
        <w:t xml:space="preserve"> and superconductors both from the point of view of fundamental physics and potential applications in spintronics and ultimately quantum computing.</w:t>
      </w:r>
    </w:p>
    <w:p w:rsidR="00C971D4" w:rsidRPr="00C971D4" w:rsidRDefault="00C971D4" w:rsidP="00C971D4">
      <w:pPr>
        <w:jc w:val="both"/>
        <w:rPr>
          <w:rFonts w:ascii="Arial" w:hAnsi="Arial" w:cs="Arial"/>
          <w:sz w:val="22"/>
          <w:szCs w:val="22"/>
        </w:rPr>
      </w:pPr>
    </w:p>
    <w:p w:rsidR="00C971D4" w:rsidRPr="00C971D4" w:rsidRDefault="00C971D4" w:rsidP="00C971D4">
      <w:pPr>
        <w:jc w:val="both"/>
        <w:rPr>
          <w:rFonts w:ascii="Arial" w:hAnsi="Arial" w:cs="Arial"/>
          <w:sz w:val="22"/>
          <w:szCs w:val="22"/>
        </w:rPr>
      </w:pPr>
      <w:r w:rsidRPr="00C971D4">
        <w:rPr>
          <w:rFonts w:ascii="Arial" w:hAnsi="Arial" w:cs="Arial"/>
          <w:sz w:val="22"/>
          <w:szCs w:val="22"/>
        </w:rPr>
        <w:t xml:space="preserve">In this project we will be focusing </w:t>
      </w:r>
      <w:proofErr w:type="gramStart"/>
      <w:r w:rsidRPr="00C971D4">
        <w:rPr>
          <w:rFonts w:ascii="Arial" w:hAnsi="Arial" w:cs="Arial"/>
          <w:sz w:val="22"/>
          <w:szCs w:val="22"/>
        </w:rPr>
        <w:t>on  a</w:t>
      </w:r>
      <w:proofErr w:type="gramEnd"/>
      <w:r w:rsidRPr="00C971D4">
        <w:rPr>
          <w:rFonts w:ascii="Arial" w:hAnsi="Arial" w:cs="Arial"/>
          <w:sz w:val="22"/>
          <w:szCs w:val="22"/>
        </w:rPr>
        <w:t xml:space="preserve"> class of materials known as Heusler and half Heusler alloys – a rich family of </w:t>
      </w:r>
      <w:del w:id="3" w:author="Gavin Burnell" w:date="2015-11-24T19:10:00Z">
        <w:r w:rsidRPr="00C971D4" w:rsidDel="0046367C">
          <w:rPr>
            <w:rFonts w:ascii="Arial" w:hAnsi="Arial" w:cs="Arial"/>
            <w:sz w:val="22"/>
            <w:szCs w:val="22"/>
          </w:rPr>
          <w:delText>termnary</w:delText>
        </w:r>
      </w:del>
      <w:ins w:id="4" w:author="Gavin Burnell" w:date="2015-11-24T19:10:00Z">
        <w:r w:rsidR="0046367C" w:rsidRPr="00C971D4">
          <w:rPr>
            <w:rFonts w:ascii="Arial" w:hAnsi="Arial" w:cs="Arial"/>
            <w:sz w:val="22"/>
            <w:szCs w:val="22"/>
          </w:rPr>
          <w:t>ternary</w:t>
        </w:r>
      </w:ins>
      <w:r w:rsidRPr="00C971D4">
        <w:rPr>
          <w:rFonts w:ascii="Arial" w:hAnsi="Arial" w:cs="Arial"/>
          <w:sz w:val="22"/>
          <w:szCs w:val="22"/>
        </w:rPr>
        <w:t xml:space="preserve"> alloys with a generic structure X</w:t>
      </w:r>
      <w:r w:rsidRPr="00C971D4">
        <w:rPr>
          <w:rFonts w:ascii="Arial" w:hAnsi="Arial" w:cs="Arial"/>
          <w:sz w:val="22"/>
          <w:szCs w:val="22"/>
          <w:vertAlign w:val="subscript"/>
        </w:rPr>
        <w:t>2</w:t>
      </w:r>
      <w:r w:rsidRPr="00C971D4">
        <w:rPr>
          <w:rFonts w:ascii="Arial" w:hAnsi="Arial" w:cs="Arial"/>
          <w:sz w:val="22"/>
          <w:szCs w:val="22"/>
        </w:rPr>
        <w:t xml:space="preserve">YZ and XYZ respectively. By choosing the correct </w:t>
      </w:r>
      <w:r w:rsidR="0046367C">
        <w:rPr>
          <w:rFonts w:ascii="Arial" w:hAnsi="Arial" w:cs="Arial"/>
          <w:sz w:val="22"/>
          <w:szCs w:val="22"/>
        </w:rPr>
        <w:t>elements</w:t>
      </w:r>
      <w:r w:rsidRPr="00C971D4">
        <w:rPr>
          <w:rFonts w:ascii="Arial" w:hAnsi="Arial" w:cs="Arial"/>
          <w:sz w:val="22"/>
          <w:szCs w:val="22"/>
        </w:rPr>
        <w:t xml:space="preserve"> for X, Y and Z it is possible to produce ferromagnetic materials, superconducting materials and, for with comparatively heavy metals, potential candidates as topological materials. In this project you will prepare Heusler and half Heusler alloy materials in thin film form. To grow the materials we will use an existing ultra-high vacuum chamber that has been designed</w:t>
      </w:r>
      <w:r w:rsidR="00F3228E">
        <w:rPr>
          <w:rFonts w:ascii="Arial" w:hAnsi="Arial" w:cs="Arial"/>
          <w:sz w:val="22"/>
          <w:szCs w:val="22"/>
        </w:rPr>
        <w:t xml:space="preserve"> </w:t>
      </w:r>
      <w:r w:rsidRPr="00C971D4">
        <w:rPr>
          <w:rFonts w:ascii="Arial" w:hAnsi="Arial" w:cs="Arial"/>
          <w:sz w:val="22"/>
          <w:szCs w:val="22"/>
        </w:rPr>
        <w:t>to be able to co-deposit the ternary alloy by dc magnetron sputtering onto heated substrates, allowing a full control over the material composition and growth process. Initial characterisation will be by our extensive facilities in Leeds, such as electron microsc</w:t>
      </w:r>
      <w:r w:rsidR="0046367C">
        <w:rPr>
          <w:rFonts w:ascii="Arial" w:hAnsi="Arial" w:cs="Arial"/>
          <w:sz w:val="22"/>
          <w:szCs w:val="22"/>
        </w:rPr>
        <w:t xml:space="preserve">opy, X-ray diffraction, </w:t>
      </w:r>
      <w:proofErr w:type="spellStart"/>
      <w:r w:rsidR="0046367C">
        <w:rPr>
          <w:rFonts w:ascii="Arial" w:hAnsi="Arial" w:cs="Arial"/>
          <w:sz w:val="22"/>
          <w:szCs w:val="22"/>
        </w:rPr>
        <w:t>magneto</w:t>
      </w:r>
      <w:r w:rsidRPr="00C971D4">
        <w:rPr>
          <w:rFonts w:ascii="Arial" w:hAnsi="Arial" w:cs="Arial"/>
          <w:sz w:val="22"/>
          <w:szCs w:val="22"/>
        </w:rPr>
        <w:t>metry</w:t>
      </w:r>
      <w:proofErr w:type="spellEnd"/>
      <w:r w:rsidRPr="00C971D4">
        <w:rPr>
          <w:rFonts w:ascii="Arial" w:hAnsi="Arial" w:cs="Arial"/>
          <w:sz w:val="22"/>
          <w:szCs w:val="22"/>
        </w:rPr>
        <w:t xml:space="preserve"> and electron transport measurements, although eventually, successful materials will need to be measured at central facilities such as the new angle-resolved photon emission </w:t>
      </w:r>
      <w:proofErr w:type="gramStart"/>
      <w:r w:rsidRPr="00C971D4">
        <w:rPr>
          <w:rFonts w:ascii="Arial" w:hAnsi="Arial" w:cs="Arial"/>
          <w:sz w:val="22"/>
          <w:szCs w:val="22"/>
        </w:rPr>
        <w:t>spectroscopy  (</w:t>
      </w:r>
      <w:proofErr w:type="gramEnd"/>
      <w:r w:rsidRPr="00C971D4">
        <w:rPr>
          <w:rFonts w:ascii="Arial" w:hAnsi="Arial" w:cs="Arial"/>
          <w:sz w:val="22"/>
          <w:szCs w:val="22"/>
        </w:rPr>
        <w:t>ARPES) beamline at the Diamond light source. The goal of the project is to build multi-layer materials combining ferromagnetic, superconducting and topologically insulating phases to study the proximity effects at the interfaces between the materials.</w:t>
      </w:r>
    </w:p>
    <w:p w:rsidR="005B0D14" w:rsidRPr="002A237B" w:rsidRDefault="005B0D14" w:rsidP="002A237B"/>
    <w:sectPr w:rsidR="005B0D14" w:rsidRPr="002A237B" w:rsidSect="00C4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5FFE02AA"/>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1D4"/>
    <w:rsid w:val="000A395C"/>
    <w:rsid w:val="001C2F45"/>
    <w:rsid w:val="00273123"/>
    <w:rsid w:val="002A237B"/>
    <w:rsid w:val="00330467"/>
    <w:rsid w:val="003400F1"/>
    <w:rsid w:val="00416AA0"/>
    <w:rsid w:val="0046367C"/>
    <w:rsid w:val="0056264E"/>
    <w:rsid w:val="005B0D14"/>
    <w:rsid w:val="005C161B"/>
    <w:rsid w:val="006422C8"/>
    <w:rsid w:val="006F163E"/>
    <w:rsid w:val="00873D7B"/>
    <w:rsid w:val="00880119"/>
    <w:rsid w:val="00890E90"/>
    <w:rsid w:val="0091059B"/>
    <w:rsid w:val="00930117"/>
    <w:rsid w:val="00A36CF5"/>
    <w:rsid w:val="00AD1B4C"/>
    <w:rsid w:val="00AD3173"/>
    <w:rsid w:val="00B23E4E"/>
    <w:rsid w:val="00B3772F"/>
    <w:rsid w:val="00B73992"/>
    <w:rsid w:val="00B7564E"/>
    <w:rsid w:val="00BF7C01"/>
    <w:rsid w:val="00C43089"/>
    <w:rsid w:val="00C971D4"/>
    <w:rsid w:val="00CA19CD"/>
    <w:rsid w:val="00D00D33"/>
    <w:rsid w:val="00D46BFD"/>
    <w:rsid w:val="00E057DF"/>
    <w:rsid w:val="00E209F2"/>
    <w:rsid w:val="00EB66B1"/>
    <w:rsid w:val="00F3228E"/>
    <w:rsid w:val="00F367F1"/>
    <w:rsid w:val="00F419B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1D4"/>
    <w:pPr>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autoRedefine/>
    <w:uiPriority w:val="9"/>
    <w:qFormat/>
    <w:rsid w:val="00EB66B1"/>
    <w:pPr>
      <w:keepNext/>
      <w:keepLines/>
      <w:spacing w:before="120" w:line="276" w:lineRule="auto"/>
      <w:outlineLvl w:val="0"/>
    </w:pPr>
    <w:rPr>
      <w:rFonts w:ascii="Arial" w:eastAsiaTheme="majorEastAsia" w:hAnsi="Arial" w:cs="Arial"/>
      <w:b/>
      <w:bCs/>
      <w:sz w:val="36"/>
      <w:szCs w:val="28"/>
      <w:lang w:val="en-GB"/>
    </w:rPr>
  </w:style>
  <w:style w:type="paragraph" w:styleId="Heading2">
    <w:name w:val="heading 2"/>
    <w:basedOn w:val="Normal"/>
    <w:next w:val="Normal"/>
    <w:link w:val="Heading2Char"/>
    <w:autoRedefine/>
    <w:uiPriority w:val="9"/>
    <w:unhideWhenUsed/>
    <w:qFormat/>
    <w:rsid w:val="00EB66B1"/>
    <w:pPr>
      <w:keepNext/>
      <w:keepLines/>
      <w:spacing w:before="240" w:after="120" w:line="276" w:lineRule="auto"/>
      <w:outlineLvl w:val="1"/>
    </w:pPr>
    <w:rPr>
      <w:rFonts w:ascii="Arial" w:eastAsiaTheme="majorEastAsia" w:hAnsi="Arial" w:cs="Arial"/>
      <w:b/>
      <w:bCs/>
      <w:sz w:val="28"/>
      <w:szCs w:val="26"/>
      <w:lang w:val="en-GB"/>
    </w:rPr>
  </w:style>
  <w:style w:type="paragraph" w:styleId="Heading3">
    <w:name w:val="heading 3"/>
    <w:basedOn w:val="Normal"/>
    <w:next w:val="Normal"/>
    <w:link w:val="Heading3Char"/>
    <w:autoRedefine/>
    <w:uiPriority w:val="9"/>
    <w:unhideWhenUsed/>
    <w:qFormat/>
    <w:rsid w:val="00EB66B1"/>
    <w:pPr>
      <w:keepNext/>
      <w:keepLines/>
      <w:spacing w:before="240" w:after="120" w:line="276" w:lineRule="auto"/>
      <w:outlineLvl w:val="2"/>
    </w:pPr>
    <w:rPr>
      <w:rFonts w:ascii="Arial" w:eastAsiaTheme="majorEastAsia" w:hAnsi="Arial" w:cs="Arial"/>
      <w:b/>
      <w:bCs/>
      <w:lang w:val="en-GB"/>
    </w:rPr>
  </w:style>
  <w:style w:type="paragraph" w:styleId="Heading4">
    <w:name w:val="heading 4"/>
    <w:basedOn w:val="Normal"/>
    <w:next w:val="Normal"/>
    <w:link w:val="Heading4Char"/>
    <w:autoRedefine/>
    <w:uiPriority w:val="9"/>
    <w:unhideWhenUsed/>
    <w:qFormat/>
    <w:rsid w:val="00EB66B1"/>
    <w:pPr>
      <w:keepNext/>
      <w:keepLines/>
      <w:spacing w:before="240" w:after="120" w:line="276" w:lineRule="auto"/>
      <w:outlineLvl w:val="3"/>
    </w:pPr>
    <w:rPr>
      <w:rFonts w:ascii="Arial" w:eastAsiaTheme="majorEastAsia" w:hAnsi="Arial" w:cs="Arial"/>
      <w:b/>
      <w:bCs/>
      <w:iCs/>
      <w:lang w:val="en-GB"/>
    </w:rPr>
  </w:style>
  <w:style w:type="paragraph" w:styleId="Heading5">
    <w:name w:val="heading 5"/>
    <w:basedOn w:val="Normal"/>
    <w:next w:val="Normal"/>
    <w:link w:val="Heading5Char"/>
    <w:autoRedefine/>
    <w:uiPriority w:val="9"/>
    <w:unhideWhenUsed/>
    <w:qFormat/>
    <w:rsid w:val="00273123"/>
    <w:pPr>
      <w:keepNext/>
      <w:keepLines/>
      <w:spacing w:before="240" w:after="120" w:line="276" w:lineRule="auto"/>
      <w:outlineLvl w:val="4"/>
    </w:pPr>
    <w:rPr>
      <w:rFonts w:ascii="Arial" w:eastAsiaTheme="majorEastAsia" w:hAnsi="Arial" w:cs="Arial"/>
      <w:b/>
      <w:lang w:val="en-GB"/>
    </w:rPr>
  </w:style>
  <w:style w:type="paragraph" w:styleId="Heading6">
    <w:name w:val="heading 6"/>
    <w:basedOn w:val="Normal"/>
    <w:next w:val="Normal"/>
    <w:link w:val="Heading6Char"/>
    <w:uiPriority w:val="9"/>
    <w:unhideWhenUsed/>
    <w:qFormat/>
    <w:rsid w:val="006F163E"/>
    <w:pPr>
      <w:keepNext/>
      <w:keepLines/>
      <w:spacing w:before="240" w:after="120" w:line="276" w:lineRule="auto"/>
      <w:outlineLvl w:val="5"/>
    </w:pPr>
    <w:rPr>
      <w:rFonts w:ascii="Arial" w:eastAsiaTheme="majorEastAsia" w:hAnsi="Arial" w:cs="Arial"/>
      <w:b/>
      <w:iCs/>
      <w:lang w:val="en-GB"/>
    </w:rPr>
  </w:style>
  <w:style w:type="paragraph" w:styleId="Heading7">
    <w:name w:val="heading 7"/>
    <w:basedOn w:val="Normal"/>
    <w:next w:val="Normal"/>
    <w:link w:val="Heading7Char"/>
    <w:uiPriority w:val="9"/>
    <w:unhideWhenUsed/>
    <w:qFormat/>
    <w:rsid w:val="006F163E"/>
    <w:pPr>
      <w:keepNext/>
      <w:keepLines/>
      <w:spacing w:before="240" w:after="120" w:line="276" w:lineRule="auto"/>
      <w:outlineLvl w:val="6"/>
    </w:pPr>
    <w:rPr>
      <w:rFonts w:ascii="Arial" w:eastAsiaTheme="majorEastAsia" w:hAnsi="Arial" w:cstheme="majorBidi"/>
      <w:b/>
      <w:i/>
      <w:iCs/>
      <w:lang w:val="en-GB"/>
    </w:rPr>
  </w:style>
  <w:style w:type="paragraph" w:styleId="Heading8">
    <w:name w:val="heading 8"/>
    <w:basedOn w:val="Normal"/>
    <w:next w:val="Normal"/>
    <w:link w:val="Heading8Char"/>
    <w:uiPriority w:val="9"/>
    <w:unhideWhenUsed/>
    <w:qFormat/>
    <w:rsid w:val="006F163E"/>
    <w:pPr>
      <w:keepNext/>
      <w:keepLines/>
      <w:spacing w:before="240" w:after="120" w:line="276" w:lineRule="auto"/>
      <w:outlineLvl w:val="7"/>
    </w:pPr>
    <w:rPr>
      <w:rFonts w:ascii="Arial" w:eastAsiaTheme="majorEastAsia" w:hAnsi="Arial" w:cstheme="majorBidi"/>
      <w:szCs w:val="20"/>
      <w:lang w:val="en-GB"/>
    </w:rPr>
  </w:style>
  <w:style w:type="paragraph" w:styleId="Heading9">
    <w:name w:val="heading 9"/>
    <w:basedOn w:val="Normal"/>
    <w:next w:val="Normal"/>
    <w:link w:val="Heading9Char"/>
    <w:uiPriority w:val="9"/>
    <w:unhideWhenUsed/>
    <w:qFormat/>
    <w:rsid w:val="006F163E"/>
    <w:pPr>
      <w:keepNext/>
      <w:keepLines/>
      <w:spacing w:before="240" w:after="120" w:line="276" w:lineRule="auto"/>
      <w:outlineLvl w:val="8"/>
    </w:pPr>
    <w:rPr>
      <w:rFonts w:ascii="Arial" w:eastAsiaTheme="majorEastAsia" w:hAnsi="Arial" w:cstheme="majorBidi"/>
      <w:i/>
      <w:i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spacing w:before="120" w:line="276" w:lineRule="auto"/>
    </w:pPr>
    <w:rPr>
      <w:rFonts w:ascii="Arial" w:eastAsiaTheme="minorHAnsi" w:hAnsi="Arial" w:cs="Arial"/>
      <w:b/>
      <w:lang w:val="en-G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before="120"/>
    </w:pPr>
    <w:rPr>
      <w:rFonts w:ascii="Arial" w:eastAsiaTheme="minorHAnsi" w:hAnsi="Arial" w:cs="Arial"/>
      <w:b/>
      <w:bCs/>
      <w:szCs w:val="18"/>
      <w:lang w:val="en-GB"/>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contextualSpacing/>
      <w:outlineLvl w:val="0"/>
    </w:pPr>
    <w:rPr>
      <w:rFonts w:ascii="Arial" w:eastAsiaTheme="majorEastAsia" w:hAnsi="Arial" w:cs="Arial"/>
      <w:b/>
      <w:spacing w:val="5"/>
      <w:sz w:val="36"/>
      <w:szCs w:val="52"/>
      <w:lang w:val="en-GB"/>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spacing w:before="120" w:line="276" w:lineRule="auto"/>
    </w:pPr>
    <w:rPr>
      <w:rFonts w:ascii="Arial" w:eastAsiaTheme="majorEastAsia" w:hAnsi="Arial" w:cs="Arial"/>
      <w:iCs/>
      <w:spacing w:val="15"/>
      <w:sz w:val="28"/>
      <w:lang w:val="en-GB"/>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spacing w:before="120" w:line="276" w:lineRule="auto"/>
      <w:ind w:left="794" w:right="794"/>
    </w:pPr>
    <w:rPr>
      <w:rFonts w:ascii="Arial" w:eastAsiaTheme="minorHAnsi" w:hAnsi="Arial" w:cs="Arial"/>
      <w:i/>
      <w:iCs/>
      <w:lang w:val="en-GB"/>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spacing w:before="120" w:line="276" w:lineRule="auto"/>
      <w:contextualSpacing/>
    </w:pPr>
    <w:rPr>
      <w:rFonts w:ascii="Arial" w:eastAsiaTheme="minorHAnsi" w:hAnsi="Arial" w:cs="Arial"/>
      <w:lang w:val="en-GB"/>
    </w:rPr>
  </w:style>
  <w:style w:type="paragraph" w:styleId="ListNumber">
    <w:name w:val="List Number"/>
    <w:basedOn w:val="Normal"/>
    <w:uiPriority w:val="99"/>
    <w:semiHidden/>
    <w:unhideWhenUsed/>
    <w:rsid w:val="00E209F2"/>
    <w:pPr>
      <w:numPr>
        <w:numId w:val="2"/>
      </w:numPr>
      <w:spacing w:before="120" w:line="276" w:lineRule="auto"/>
      <w:contextualSpacing/>
    </w:pPr>
    <w:rPr>
      <w:rFonts w:ascii="Arial" w:eastAsiaTheme="minorHAnsi" w:hAnsi="Arial" w:cs="Arial"/>
      <w:lang w:val="en-GB"/>
    </w:rPr>
  </w:style>
  <w:style w:type="paragraph" w:styleId="TableofFigures">
    <w:name w:val="table of figures"/>
    <w:basedOn w:val="Normal"/>
    <w:next w:val="Normal"/>
    <w:uiPriority w:val="99"/>
    <w:semiHidden/>
    <w:unhideWhenUsed/>
    <w:rsid w:val="00E209F2"/>
    <w:pPr>
      <w:spacing w:before="120" w:line="276" w:lineRule="auto"/>
    </w:pPr>
    <w:rPr>
      <w:rFonts w:ascii="Arial" w:eastAsiaTheme="minorHAnsi" w:hAnsi="Arial" w:cs="Arial"/>
      <w:lang w:val="en-GB"/>
    </w:rPr>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line="276" w:lineRule="auto"/>
      <w:ind w:left="936" w:right="936"/>
    </w:pPr>
    <w:rPr>
      <w:rFonts w:ascii="Arial" w:eastAsiaTheme="minorHAnsi" w:hAnsi="Arial" w:cs="Arial"/>
      <w:b/>
      <w:bCs/>
      <w:i/>
      <w:iCs/>
      <w:lang w:val="en-GB"/>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eastAsiaTheme="minorEastAsia" w:hAnsi="Arial" w:cstheme="minorBidi"/>
      <w:i/>
      <w:iCs/>
      <w:lang w:val="en-GB"/>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pPr>
      <w:spacing w:before="120" w:line="276" w:lineRule="auto"/>
    </w:pPr>
    <w:rPr>
      <w:rFonts w:ascii="Arial" w:eastAsiaTheme="majorEastAsia" w:hAnsi="Arial" w:cstheme="majorBidi"/>
      <w:b/>
      <w:bCs/>
      <w:sz w:val="28"/>
      <w:lang w:val="en-GB"/>
    </w:rPr>
  </w:style>
  <w:style w:type="paragraph" w:styleId="PlainText">
    <w:name w:val="Plain Text"/>
    <w:basedOn w:val="Normal"/>
    <w:link w:val="PlainTextChar"/>
    <w:uiPriority w:val="99"/>
    <w:semiHidden/>
    <w:unhideWhenUsed/>
    <w:rsid w:val="00330467"/>
    <w:rPr>
      <w:rFonts w:ascii="Consolas" w:eastAsiaTheme="minorHAnsi" w:hAnsi="Consolas" w:cs="Arial"/>
      <w:szCs w:val="21"/>
      <w:lang w:val="en-GB"/>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before="120" w:after="120" w:line="276" w:lineRule="auto"/>
    </w:pPr>
    <w:rPr>
      <w:rFonts w:ascii="Arial" w:eastAsiaTheme="minorHAnsi" w:hAnsi="Arial" w:cs="Arial"/>
      <w:sz w:val="20"/>
      <w:szCs w:val="16"/>
      <w:lang w:val="en-GB"/>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before="120" w:after="120" w:line="276" w:lineRule="auto"/>
    </w:pPr>
    <w:rPr>
      <w:rFonts w:ascii="Arial" w:eastAsiaTheme="minorHAnsi" w:hAnsi="Arial" w:cs="Arial"/>
      <w:lang w:val="en-GB"/>
    </w:r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before="120" w:after="120" w:line="276" w:lineRule="auto"/>
      <w:ind w:left="283"/>
    </w:pPr>
    <w:rPr>
      <w:rFonts w:ascii="Arial" w:eastAsiaTheme="minorHAnsi" w:hAnsi="Arial" w:cs="Arial"/>
      <w:sz w:val="20"/>
      <w:szCs w:val="16"/>
      <w:lang w:val="en-GB"/>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ascii="Arial" w:eastAsiaTheme="minorHAnsi" w:hAnsi="Arial" w:cs="Tahoma"/>
      <w:szCs w:val="16"/>
      <w:lang w:val="en-GB"/>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rFonts w:ascii="Arial" w:eastAsiaTheme="minorHAnsi" w:hAnsi="Arial" w:cs="Arial"/>
      <w:szCs w:val="20"/>
      <w:lang w:val="en-GB"/>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rPr>
      <w:rFonts w:ascii="Arial" w:eastAsiaTheme="majorEastAsia" w:hAnsi="Arial" w:cstheme="majorBidi"/>
      <w:szCs w:val="20"/>
      <w:lang w:val="en-GB"/>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lang w:val="en-GB"/>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pPr>
      <w:spacing w:before="120" w:line="276" w:lineRule="auto"/>
    </w:pPr>
    <w:rPr>
      <w:rFonts w:ascii="Arial" w:eastAsiaTheme="minorHAnsi" w:hAnsi="Arial"/>
      <w:lang w:val="en-GB"/>
    </w:rPr>
  </w:style>
  <w:style w:type="paragraph" w:styleId="Index1">
    <w:name w:val="index 1"/>
    <w:basedOn w:val="Normal"/>
    <w:next w:val="Normal"/>
    <w:autoRedefine/>
    <w:uiPriority w:val="99"/>
    <w:semiHidden/>
    <w:unhideWhenUsed/>
    <w:rsid w:val="00873D7B"/>
    <w:pPr>
      <w:ind w:left="240" w:hanging="240"/>
    </w:pPr>
    <w:rPr>
      <w:rFonts w:ascii="Arial" w:eastAsiaTheme="minorHAnsi" w:hAnsi="Arial" w:cs="Arial"/>
      <w:lang w:val="en-GB"/>
    </w:rPr>
  </w:style>
  <w:style w:type="paragraph" w:styleId="IndexHeading">
    <w:name w:val="index heading"/>
    <w:basedOn w:val="Normal"/>
    <w:next w:val="Index1"/>
    <w:uiPriority w:val="99"/>
    <w:semiHidden/>
    <w:unhideWhenUsed/>
    <w:rsid w:val="00873D7B"/>
    <w:pPr>
      <w:spacing w:before="120" w:line="276" w:lineRule="auto"/>
    </w:pPr>
    <w:rPr>
      <w:rFonts w:ascii="Arial" w:eastAsiaTheme="majorEastAsia" w:hAnsi="Arial" w:cstheme="majorBidi"/>
      <w:b/>
      <w:bCs/>
      <w:lang w:val="en-GB"/>
    </w:rPr>
  </w:style>
  <w:style w:type="table" w:styleId="TableGrid">
    <w:name w:val="Table Grid"/>
    <w:basedOn w:val="TableNormal"/>
    <w:rsid w:val="00C971D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1D4"/>
    <w:pPr>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autoRedefine/>
    <w:uiPriority w:val="9"/>
    <w:qFormat/>
    <w:rsid w:val="00EB66B1"/>
    <w:pPr>
      <w:keepNext/>
      <w:keepLines/>
      <w:spacing w:before="120" w:line="276" w:lineRule="auto"/>
      <w:outlineLvl w:val="0"/>
    </w:pPr>
    <w:rPr>
      <w:rFonts w:ascii="Arial" w:eastAsiaTheme="majorEastAsia" w:hAnsi="Arial" w:cs="Arial"/>
      <w:b/>
      <w:bCs/>
      <w:sz w:val="36"/>
      <w:szCs w:val="28"/>
      <w:lang w:val="en-GB"/>
    </w:rPr>
  </w:style>
  <w:style w:type="paragraph" w:styleId="Heading2">
    <w:name w:val="heading 2"/>
    <w:basedOn w:val="Normal"/>
    <w:next w:val="Normal"/>
    <w:link w:val="Heading2Char"/>
    <w:autoRedefine/>
    <w:uiPriority w:val="9"/>
    <w:unhideWhenUsed/>
    <w:qFormat/>
    <w:rsid w:val="00EB66B1"/>
    <w:pPr>
      <w:keepNext/>
      <w:keepLines/>
      <w:spacing w:before="240" w:after="120" w:line="276" w:lineRule="auto"/>
      <w:outlineLvl w:val="1"/>
    </w:pPr>
    <w:rPr>
      <w:rFonts w:ascii="Arial" w:eastAsiaTheme="majorEastAsia" w:hAnsi="Arial" w:cs="Arial"/>
      <w:b/>
      <w:bCs/>
      <w:sz w:val="28"/>
      <w:szCs w:val="26"/>
      <w:lang w:val="en-GB"/>
    </w:rPr>
  </w:style>
  <w:style w:type="paragraph" w:styleId="Heading3">
    <w:name w:val="heading 3"/>
    <w:basedOn w:val="Normal"/>
    <w:next w:val="Normal"/>
    <w:link w:val="Heading3Char"/>
    <w:autoRedefine/>
    <w:uiPriority w:val="9"/>
    <w:unhideWhenUsed/>
    <w:qFormat/>
    <w:rsid w:val="00EB66B1"/>
    <w:pPr>
      <w:keepNext/>
      <w:keepLines/>
      <w:spacing w:before="240" w:after="120" w:line="276" w:lineRule="auto"/>
      <w:outlineLvl w:val="2"/>
    </w:pPr>
    <w:rPr>
      <w:rFonts w:ascii="Arial" w:eastAsiaTheme="majorEastAsia" w:hAnsi="Arial" w:cs="Arial"/>
      <w:b/>
      <w:bCs/>
      <w:lang w:val="en-GB"/>
    </w:rPr>
  </w:style>
  <w:style w:type="paragraph" w:styleId="Heading4">
    <w:name w:val="heading 4"/>
    <w:basedOn w:val="Normal"/>
    <w:next w:val="Normal"/>
    <w:link w:val="Heading4Char"/>
    <w:autoRedefine/>
    <w:uiPriority w:val="9"/>
    <w:unhideWhenUsed/>
    <w:qFormat/>
    <w:rsid w:val="00EB66B1"/>
    <w:pPr>
      <w:keepNext/>
      <w:keepLines/>
      <w:spacing w:before="240" w:after="120" w:line="276" w:lineRule="auto"/>
      <w:outlineLvl w:val="3"/>
    </w:pPr>
    <w:rPr>
      <w:rFonts w:ascii="Arial" w:eastAsiaTheme="majorEastAsia" w:hAnsi="Arial" w:cs="Arial"/>
      <w:b/>
      <w:bCs/>
      <w:iCs/>
      <w:lang w:val="en-GB"/>
    </w:rPr>
  </w:style>
  <w:style w:type="paragraph" w:styleId="Heading5">
    <w:name w:val="heading 5"/>
    <w:basedOn w:val="Normal"/>
    <w:next w:val="Normal"/>
    <w:link w:val="Heading5Char"/>
    <w:autoRedefine/>
    <w:uiPriority w:val="9"/>
    <w:unhideWhenUsed/>
    <w:qFormat/>
    <w:rsid w:val="00273123"/>
    <w:pPr>
      <w:keepNext/>
      <w:keepLines/>
      <w:spacing w:before="240" w:after="120" w:line="276" w:lineRule="auto"/>
      <w:outlineLvl w:val="4"/>
    </w:pPr>
    <w:rPr>
      <w:rFonts w:ascii="Arial" w:eastAsiaTheme="majorEastAsia" w:hAnsi="Arial" w:cs="Arial"/>
      <w:b/>
      <w:lang w:val="en-GB"/>
    </w:rPr>
  </w:style>
  <w:style w:type="paragraph" w:styleId="Heading6">
    <w:name w:val="heading 6"/>
    <w:basedOn w:val="Normal"/>
    <w:next w:val="Normal"/>
    <w:link w:val="Heading6Char"/>
    <w:uiPriority w:val="9"/>
    <w:unhideWhenUsed/>
    <w:qFormat/>
    <w:rsid w:val="006F163E"/>
    <w:pPr>
      <w:keepNext/>
      <w:keepLines/>
      <w:spacing w:before="240" w:after="120" w:line="276" w:lineRule="auto"/>
      <w:outlineLvl w:val="5"/>
    </w:pPr>
    <w:rPr>
      <w:rFonts w:ascii="Arial" w:eastAsiaTheme="majorEastAsia" w:hAnsi="Arial" w:cs="Arial"/>
      <w:b/>
      <w:iCs/>
      <w:lang w:val="en-GB"/>
    </w:rPr>
  </w:style>
  <w:style w:type="paragraph" w:styleId="Heading7">
    <w:name w:val="heading 7"/>
    <w:basedOn w:val="Normal"/>
    <w:next w:val="Normal"/>
    <w:link w:val="Heading7Char"/>
    <w:uiPriority w:val="9"/>
    <w:unhideWhenUsed/>
    <w:qFormat/>
    <w:rsid w:val="006F163E"/>
    <w:pPr>
      <w:keepNext/>
      <w:keepLines/>
      <w:spacing w:before="240" w:after="120" w:line="276" w:lineRule="auto"/>
      <w:outlineLvl w:val="6"/>
    </w:pPr>
    <w:rPr>
      <w:rFonts w:ascii="Arial" w:eastAsiaTheme="majorEastAsia" w:hAnsi="Arial" w:cstheme="majorBidi"/>
      <w:b/>
      <w:i/>
      <w:iCs/>
      <w:lang w:val="en-GB"/>
    </w:rPr>
  </w:style>
  <w:style w:type="paragraph" w:styleId="Heading8">
    <w:name w:val="heading 8"/>
    <w:basedOn w:val="Normal"/>
    <w:next w:val="Normal"/>
    <w:link w:val="Heading8Char"/>
    <w:uiPriority w:val="9"/>
    <w:unhideWhenUsed/>
    <w:qFormat/>
    <w:rsid w:val="006F163E"/>
    <w:pPr>
      <w:keepNext/>
      <w:keepLines/>
      <w:spacing w:before="240" w:after="120" w:line="276" w:lineRule="auto"/>
      <w:outlineLvl w:val="7"/>
    </w:pPr>
    <w:rPr>
      <w:rFonts w:ascii="Arial" w:eastAsiaTheme="majorEastAsia" w:hAnsi="Arial" w:cstheme="majorBidi"/>
      <w:szCs w:val="20"/>
      <w:lang w:val="en-GB"/>
    </w:rPr>
  </w:style>
  <w:style w:type="paragraph" w:styleId="Heading9">
    <w:name w:val="heading 9"/>
    <w:basedOn w:val="Normal"/>
    <w:next w:val="Normal"/>
    <w:link w:val="Heading9Char"/>
    <w:uiPriority w:val="9"/>
    <w:unhideWhenUsed/>
    <w:qFormat/>
    <w:rsid w:val="006F163E"/>
    <w:pPr>
      <w:keepNext/>
      <w:keepLines/>
      <w:spacing w:before="240" w:after="120" w:line="276" w:lineRule="auto"/>
      <w:outlineLvl w:val="8"/>
    </w:pPr>
    <w:rPr>
      <w:rFonts w:ascii="Arial" w:eastAsiaTheme="majorEastAsia" w:hAnsi="Arial" w:cstheme="majorBidi"/>
      <w:i/>
      <w:i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spacing w:before="120" w:line="276" w:lineRule="auto"/>
    </w:pPr>
    <w:rPr>
      <w:rFonts w:ascii="Arial" w:eastAsiaTheme="minorHAnsi" w:hAnsi="Arial" w:cs="Arial"/>
      <w:b/>
      <w:lang w:val="en-G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before="120"/>
    </w:pPr>
    <w:rPr>
      <w:rFonts w:ascii="Arial" w:eastAsiaTheme="minorHAnsi" w:hAnsi="Arial" w:cs="Arial"/>
      <w:b/>
      <w:bCs/>
      <w:szCs w:val="18"/>
      <w:lang w:val="en-GB"/>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contextualSpacing/>
      <w:outlineLvl w:val="0"/>
    </w:pPr>
    <w:rPr>
      <w:rFonts w:ascii="Arial" w:eastAsiaTheme="majorEastAsia" w:hAnsi="Arial" w:cs="Arial"/>
      <w:b/>
      <w:spacing w:val="5"/>
      <w:sz w:val="36"/>
      <w:szCs w:val="52"/>
      <w:lang w:val="en-GB"/>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spacing w:before="120" w:line="276" w:lineRule="auto"/>
    </w:pPr>
    <w:rPr>
      <w:rFonts w:ascii="Arial" w:eastAsiaTheme="majorEastAsia" w:hAnsi="Arial" w:cs="Arial"/>
      <w:iCs/>
      <w:spacing w:val="15"/>
      <w:sz w:val="28"/>
      <w:lang w:val="en-GB"/>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spacing w:before="120" w:line="276" w:lineRule="auto"/>
      <w:ind w:left="794" w:right="794"/>
    </w:pPr>
    <w:rPr>
      <w:rFonts w:ascii="Arial" w:eastAsiaTheme="minorHAnsi" w:hAnsi="Arial" w:cs="Arial"/>
      <w:i/>
      <w:iCs/>
      <w:lang w:val="en-GB"/>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spacing w:before="120" w:line="276" w:lineRule="auto"/>
      <w:contextualSpacing/>
    </w:pPr>
    <w:rPr>
      <w:rFonts w:ascii="Arial" w:eastAsiaTheme="minorHAnsi" w:hAnsi="Arial" w:cs="Arial"/>
      <w:lang w:val="en-GB"/>
    </w:rPr>
  </w:style>
  <w:style w:type="paragraph" w:styleId="ListNumber">
    <w:name w:val="List Number"/>
    <w:basedOn w:val="Normal"/>
    <w:uiPriority w:val="99"/>
    <w:semiHidden/>
    <w:unhideWhenUsed/>
    <w:rsid w:val="00E209F2"/>
    <w:pPr>
      <w:numPr>
        <w:numId w:val="2"/>
      </w:numPr>
      <w:spacing w:before="120" w:line="276" w:lineRule="auto"/>
      <w:contextualSpacing/>
    </w:pPr>
    <w:rPr>
      <w:rFonts w:ascii="Arial" w:eastAsiaTheme="minorHAnsi" w:hAnsi="Arial" w:cs="Arial"/>
      <w:lang w:val="en-GB"/>
    </w:rPr>
  </w:style>
  <w:style w:type="paragraph" w:styleId="TableofFigures">
    <w:name w:val="table of figures"/>
    <w:basedOn w:val="Normal"/>
    <w:next w:val="Normal"/>
    <w:uiPriority w:val="99"/>
    <w:semiHidden/>
    <w:unhideWhenUsed/>
    <w:rsid w:val="00E209F2"/>
    <w:pPr>
      <w:spacing w:before="120" w:line="276" w:lineRule="auto"/>
    </w:pPr>
    <w:rPr>
      <w:rFonts w:ascii="Arial" w:eastAsiaTheme="minorHAnsi" w:hAnsi="Arial" w:cs="Arial"/>
      <w:lang w:val="en-GB"/>
    </w:rPr>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line="276" w:lineRule="auto"/>
      <w:ind w:left="936" w:right="936"/>
    </w:pPr>
    <w:rPr>
      <w:rFonts w:ascii="Arial" w:eastAsiaTheme="minorHAnsi" w:hAnsi="Arial" w:cs="Arial"/>
      <w:b/>
      <w:bCs/>
      <w:i/>
      <w:iCs/>
      <w:lang w:val="en-GB"/>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eastAsiaTheme="minorEastAsia" w:hAnsi="Arial" w:cstheme="minorBidi"/>
      <w:i/>
      <w:iCs/>
      <w:lang w:val="en-GB"/>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pPr>
      <w:spacing w:before="120" w:line="276" w:lineRule="auto"/>
    </w:pPr>
    <w:rPr>
      <w:rFonts w:ascii="Arial" w:eastAsiaTheme="majorEastAsia" w:hAnsi="Arial" w:cstheme="majorBidi"/>
      <w:b/>
      <w:bCs/>
      <w:sz w:val="28"/>
      <w:lang w:val="en-GB"/>
    </w:rPr>
  </w:style>
  <w:style w:type="paragraph" w:styleId="PlainText">
    <w:name w:val="Plain Text"/>
    <w:basedOn w:val="Normal"/>
    <w:link w:val="PlainTextChar"/>
    <w:uiPriority w:val="99"/>
    <w:semiHidden/>
    <w:unhideWhenUsed/>
    <w:rsid w:val="00330467"/>
    <w:rPr>
      <w:rFonts w:ascii="Consolas" w:eastAsiaTheme="minorHAnsi" w:hAnsi="Consolas" w:cs="Arial"/>
      <w:szCs w:val="21"/>
      <w:lang w:val="en-GB"/>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before="120" w:after="120" w:line="276" w:lineRule="auto"/>
    </w:pPr>
    <w:rPr>
      <w:rFonts w:ascii="Arial" w:eastAsiaTheme="minorHAnsi" w:hAnsi="Arial" w:cs="Arial"/>
      <w:sz w:val="20"/>
      <w:szCs w:val="16"/>
      <w:lang w:val="en-GB"/>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before="120" w:after="120" w:line="276" w:lineRule="auto"/>
    </w:pPr>
    <w:rPr>
      <w:rFonts w:ascii="Arial" w:eastAsiaTheme="minorHAnsi" w:hAnsi="Arial" w:cs="Arial"/>
      <w:lang w:val="en-GB"/>
    </w:r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before="120" w:after="120" w:line="276" w:lineRule="auto"/>
      <w:ind w:left="283"/>
    </w:pPr>
    <w:rPr>
      <w:rFonts w:ascii="Arial" w:eastAsiaTheme="minorHAnsi" w:hAnsi="Arial" w:cs="Arial"/>
      <w:sz w:val="20"/>
      <w:szCs w:val="16"/>
      <w:lang w:val="en-GB"/>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ascii="Arial" w:eastAsiaTheme="minorHAnsi" w:hAnsi="Arial" w:cs="Tahoma"/>
      <w:szCs w:val="16"/>
      <w:lang w:val="en-GB"/>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rFonts w:ascii="Arial" w:eastAsiaTheme="minorHAnsi" w:hAnsi="Arial" w:cs="Arial"/>
      <w:szCs w:val="20"/>
      <w:lang w:val="en-GB"/>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rPr>
      <w:rFonts w:ascii="Arial" w:eastAsiaTheme="majorEastAsia" w:hAnsi="Arial" w:cstheme="majorBidi"/>
      <w:szCs w:val="20"/>
      <w:lang w:val="en-GB"/>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lang w:val="en-GB"/>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pPr>
      <w:spacing w:before="120" w:line="276" w:lineRule="auto"/>
    </w:pPr>
    <w:rPr>
      <w:rFonts w:ascii="Arial" w:eastAsiaTheme="minorHAnsi" w:hAnsi="Arial"/>
      <w:lang w:val="en-GB"/>
    </w:rPr>
  </w:style>
  <w:style w:type="paragraph" w:styleId="Index1">
    <w:name w:val="index 1"/>
    <w:basedOn w:val="Normal"/>
    <w:next w:val="Normal"/>
    <w:autoRedefine/>
    <w:uiPriority w:val="99"/>
    <w:semiHidden/>
    <w:unhideWhenUsed/>
    <w:rsid w:val="00873D7B"/>
    <w:pPr>
      <w:ind w:left="240" w:hanging="240"/>
    </w:pPr>
    <w:rPr>
      <w:rFonts w:ascii="Arial" w:eastAsiaTheme="minorHAnsi" w:hAnsi="Arial" w:cs="Arial"/>
      <w:lang w:val="en-GB"/>
    </w:rPr>
  </w:style>
  <w:style w:type="paragraph" w:styleId="IndexHeading">
    <w:name w:val="index heading"/>
    <w:basedOn w:val="Normal"/>
    <w:next w:val="Index1"/>
    <w:uiPriority w:val="99"/>
    <w:semiHidden/>
    <w:unhideWhenUsed/>
    <w:rsid w:val="00873D7B"/>
    <w:pPr>
      <w:spacing w:before="120" w:line="276" w:lineRule="auto"/>
    </w:pPr>
    <w:rPr>
      <w:rFonts w:ascii="Arial" w:eastAsiaTheme="majorEastAsia" w:hAnsi="Arial" w:cstheme="majorBidi"/>
      <w:b/>
      <w:bCs/>
      <w:lang w:val="en-GB"/>
    </w:rPr>
  </w:style>
  <w:style w:type="table" w:styleId="TableGrid">
    <w:name w:val="Table Grid"/>
    <w:basedOn w:val="TableNormal"/>
    <w:rsid w:val="00C971D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hcsib</dc:creator>
  <cp:lastModifiedBy>Gavin Burnell</cp:lastModifiedBy>
  <cp:revision>2</cp:revision>
  <dcterms:created xsi:type="dcterms:W3CDTF">2015-11-24T19:26:00Z</dcterms:created>
  <dcterms:modified xsi:type="dcterms:W3CDTF">2015-11-24T19:26:00Z</dcterms:modified>
</cp:coreProperties>
</file>